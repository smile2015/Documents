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9D7" w:rsidRPr="00AC69D7" w:rsidRDefault="00AC69D7" w:rsidP="00AC69D7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AC69D7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Markdown</w:t>
      </w:r>
      <w:r w:rsidRPr="00AC69D7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基本语法</w:t>
      </w:r>
    </w:p>
    <w:p w:rsidR="00A808B7" w:rsidRDefault="00A808B7"/>
    <w:p w:rsidR="00AC69D7" w:rsidRDefault="00AC69D7" w:rsidP="00AC69D7">
      <w:pPr>
        <w:pStyle w:val="a3"/>
      </w:pPr>
      <w:r>
        <w:t>Markdown是一种纯文本格式的标记语言。通过简单的标记语法，它可以使普通文本内容具有一定的格式。</w:t>
      </w:r>
    </w:p>
    <w:p w:rsidR="00AC69D7" w:rsidRDefault="00AC69D7" w:rsidP="00AC69D7">
      <w:pPr>
        <w:pStyle w:val="a3"/>
      </w:pPr>
      <w:r>
        <w:t>相比WYSIWYG编辑器</w:t>
      </w:r>
    </w:p>
    <w:p w:rsidR="00AC69D7" w:rsidRDefault="00AC69D7" w:rsidP="00AC69D7">
      <w:pPr>
        <w:pStyle w:val="a3"/>
      </w:pPr>
      <w:r>
        <w:rPr>
          <w:rStyle w:val="a4"/>
        </w:rPr>
        <w:t>优点：</w:t>
      </w:r>
      <w:r>
        <w:br/>
        <w:t>1、因为是纯文本，所以只要支持Markdown的地方都能获得一样的编辑效果，可以让作者摆脱排版的困扰，专心写作。</w:t>
      </w:r>
      <w:r>
        <w:br/>
        <w:t>2、操作简单。比如:WYSIWYG编辑时标记</w:t>
      </w:r>
      <w:proofErr w:type="gramStart"/>
      <w:r>
        <w:t>个</w:t>
      </w:r>
      <w:proofErr w:type="gramEnd"/>
      <w:r>
        <w:t>标题，先选中内容，再点击导航栏的标题按钮，选择几级标题。要三个步骤。而Markdown只需要在标题内容前加#即可</w:t>
      </w:r>
    </w:p>
    <w:p w:rsidR="00AC69D7" w:rsidRDefault="00AC69D7" w:rsidP="00AC69D7">
      <w:pPr>
        <w:pStyle w:val="a3"/>
      </w:pPr>
      <w:r>
        <w:rPr>
          <w:rStyle w:val="a4"/>
        </w:rPr>
        <w:t>缺点：</w:t>
      </w:r>
      <w:r>
        <w:br/>
        <w:t>1、需要记一些语法（当然，是很简单。五分钟学会）。</w:t>
      </w:r>
      <w:r>
        <w:br/>
        <w:t>2、有些平台不支持Markdown编辑模式。</w:t>
      </w:r>
    </w:p>
    <w:p w:rsidR="00AC69D7" w:rsidRDefault="00AC69D7" w:rsidP="00AC69D7">
      <w:pPr>
        <w:pStyle w:val="a3"/>
      </w:pPr>
      <w:r>
        <w:t>还好，简书是支持Markdown编辑模式的。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开启方式：设置-&gt;默认编辑器-&gt;Markdown编辑器</w:t>
      </w:r>
    </w:p>
    <w:p w:rsidR="00AC69D7" w:rsidRDefault="00AC69D7" w:rsidP="00AC69D7">
      <w:pPr>
        <w:pStyle w:val="1"/>
      </w:pPr>
      <w:r>
        <w:t>一、标题</w:t>
      </w:r>
    </w:p>
    <w:p w:rsidR="00AC69D7" w:rsidRDefault="00AC69D7" w:rsidP="00AC69D7">
      <w:pPr>
        <w:pStyle w:val="a3"/>
      </w:pPr>
      <w:r>
        <w:t>在想要设置为标题的文字前面加#来表示</w:t>
      </w:r>
      <w:r>
        <w:br/>
        <w:t>一个#是一级标题，二个#是二级标题，以此类推。支持六级标题。</w:t>
      </w:r>
    </w:p>
    <w:p w:rsidR="00AC69D7" w:rsidRDefault="00AC69D7" w:rsidP="00AC69D7">
      <w:pPr>
        <w:pStyle w:val="a3"/>
      </w:pPr>
      <w:r>
        <w:t>注：标准语法一般在#后跟</w:t>
      </w:r>
      <w:proofErr w:type="gramStart"/>
      <w:r>
        <w:t>个</w:t>
      </w:r>
      <w:proofErr w:type="gramEnd"/>
      <w:r>
        <w:t>空格再写文字，貌似简书不加空格也行。</w:t>
      </w:r>
    </w:p>
    <w:p w:rsidR="00AC69D7" w:rsidRDefault="00AC69D7" w:rsidP="00AC69D7">
      <w:pPr>
        <w:pStyle w:val="a3"/>
      </w:pPr>
      <w:r>
        <w:t>示例：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ljs-comment"/>
        </w:rPr>
        <w:t># 这是一级标题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ljs-comment"/>
        </w:rPr>
        <w:t>## 这是二级标题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ljs-comment"/>
        </w:rPr>
        <w:t>### 这是三级标题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ljs-comment"/>
        </w:rPr>
        <w:t>#### 这是四级标题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ljs-comment"/>
        </w:rPr>
        <w:t>##### 这是五级标题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ljs-comment"/>
        </w:rPr>
        <w:t>###### 这是六级标题</w:t>
      </w:r>
    </w:p>
    <w:p w:rsidR="00AC69D7" w:rsidRDefault="00AC69D7" w:rsidP="00AC69D7">
      <w:pPr>
        <w:pStyle w:val="a3"/>
      </w:pPr>
      <w:r>
        <w:t>效果如下：</w:t>
      </w:r>
    </w:p>
    <w:p w:rsidR="00AC69D7" w:rsidRDefault="00AC69D7" w:rsidP="00AC69D7">
      <w:pPr>
        <w:pStyle w:val="1"/>
      </w:pPr>
      <w:r>
        <w:lastRenderedPageBreak/>
        <w:t>这是一级标题</w:t>
      </w:r>
    </w:p>
    <w:p w:rsidR="00AC69D7" w:rsidRDefault="00AC69D7" w:rsidP="00AC69D7">
      <w:pPr>
        <w:pStyle w:val="2"/>
      </w:pPr>
      <w:r>
        <w:t>这是二级标题</w:t>
      </w:r>
    </w:p>
    <w:p w:rsidR="00AC69D7" w:rsidRDefault="00AC69D7" w:rsidP="00AC69D7">
      <w:pPr>
        <w:pStyle w:val="3"/>
      </w:pPr>
      <w:r>
        <w:t>这是三级标题</w:t>
      </w:r>
    </w:p>
    <w:p w:rsidR="00AC69D7" w:rsidRDefault="00AC69D7" w:rsidP="00AC69D7">
      <w:pPr>
        <w:pStyle w:val="4"/>
      </w:pPr>
      <w:r>
        <w:t>这是四级标题</w:t>
      </w:r>
    </w:p>
    <w:p w:rsidR="00AC69D7" w:rsidRDefault="00AC69D7" w:rsidP="00AC69D7">
      <w:pPr>
        <w:pStyle w:val="5"/>
      </w:pPr>
      <w:r>
        <w:t>这是五级标题</w:t>
      </w:r>
    </w:p>
    <w:p w:rsidR="00AC69D7" w:rsidRDefault="00AC69D7" w:rsidP="00AC69D7">
      <w:pPr>
        <w:pStyle w:val="6"/>
      </w:pPr>
      <w:r>
        <w:t>这是六级标题</w:t>
      </w:r>
    </w:p>
    <w:p w:rsidR="00AC69D7" w:rsidRDefault="00AC69D7" w:rsidP="00AC69D7">
      <w:r>
        <w:pict>
          <v:rect id="_x0000_i1025" style="width:0;height:1.5pt" o:hralign="center" o:hrstd="t" o:hr="t" fillcolor="#a0a0a0" stroked="f"/>
        </w:pict>
      </w:r>
    </w:p>
    <w:p w:rsidR="00AC69D7" w:rsidRDefault="00AC69D7" w:rsidP="00AC69D7">
      <w:pPr>
        <w:pStyle w:val="1"/>
      </w:pPr>
      <w:r>
        <w:t>二、字体</w:t>
      </w:r>
    </w:p>
    <w:p w:rsidR="00AC69D7" w:rsidRDefault="00AC69D7" w:rsidP="00AC69D7">
      <w:pPr>
        <w:pStyle w:val="5"/>
        <w:keepNext w:val="0"/>
        <w:keepLines w:val="0"/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</w:pPr>
      <w:r>
        <w:t>加粗</w:t>
      </w:r>
    </w:p>
    <w:p w:rsidR="00AC69D7" w:rsidRDefault="00AC69D7" w:rsidP="00AC69D7">
      <w:pPr>
        <w:pStyle w:val="a3"/>
      </w:pPr>
      <w:r>
        <w:t>要加粗的文字左右分别用两个*号包起来</w:t>
      </w:r>
    </w:p>
    <w:p w:rsidR="00AC69D7" w:rsidRDefault="00AC69D7" w:rsidP="00AC69D7">
      <w:pPr>
        <w:pStyle w:val="5"/>
        <w:keepNext w:val="0"/>
        <w:keepLines w:val="0"/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斜体</w:t>
      </w:r>
    </w:p>
    <w:p w:rsidR="00AC69D7" w:rsidRDefault="00AC69D7" w:rsidP="00AC69D7">
      <w:pPr>
        <w:pStyle w:val="a3"/>
      </w:pPr>
      <w:r>
        <w:t>要倾斜的文字左右分别用一个*号包起来</w:t>
      </w:r>
    </w:p>
    <w:p w:rsidR="00AC69D7" w:rsidRDefault="00AC69D7" w:rsidP="00AC69D7">
      <w:pPr>
        <w:pStyle w:val="5"/>
        <w:keepNext w:val="0"/>
        <w:keepLines w:val="0"/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>斜体加粗</w:t>
      </w:r>
    </w:p>
    <w:p w:rsidR="00AC69D7" w:rsidRDefault="00AC69D7" w:rsidP="00AC69D7">
      <w:pPr>
        <w:pStyle w:val="a3"/>
      </w:pPr>
      <w:r>
        <w:t>要倾斜和加粗的文字左右分别用三个*号包起来</w:t>
      </w:r>
    </w:p>
    <w:p w:rsidR="00AC69D7" w:rsidRDefault="00AC69D7" w:rsidP="00AC69D7">
      <w:pPr>
        <w:pStyle w:val="5"/>
        <w:keepNext w:val="0"/>
        <w:keepLines w:val="0"/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>删除线</w:t>
      </w:r>
    </w:p>
    <w:p w:rsidR="00AC69D7" w:rsidRDefault="00AC69D7" w:rsidP="00AC69D7">
      <w:pPr>
        <w:pStyle w:val="a3"/>
      </w:pPr>
      <w:r>
        <w:t>要加删除线的文字左右分别用两个~~号包起来</w:t>
      </w:r>
    </w:p>
    <w:p w:rsidR="00AC69D7" w:rsidRDefault="00AC69D7" w:rsidP="00AC69D7">
      <w:pPr>
        <w:pStyle w:val="a3"/>
      </w:pPr>
      <w:r>
        <w:t>示例：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**这是加粗的文字**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*这是倾斜的文字*`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lastRenderedPageBreak/>
        <w:t>***这是斜体加粗的文字***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~~这是加删除线的文字~~</w:t>
      </w:r>
    </w:p>
    <w:p w:rsidR="00AC69D7" w:rsidRDefault="00AC69D7" w:rsidP="00AC69D7">
      <w:pPr>
        <w:pStyle w:val="a3"/>
      </w:pPr>
      <w:r>
        <w:t>效果如下：</w:t>
      </w:r>
    </w:p>
    <w:p w:rsidR="00AC69D7" w:rsidRDefault="00AC69D7" w:rsidP="00AC69D7">
      <w:pPr>
        <w:pStyle w:val="a3"/>
      </w:pPr>
      <w:r>
        <w:rPr>
          <w:rStyle w:val="a4"/>
        </w:rPr>
        <w:t>这是加粗的文字</w:t>
      </w:r>
      <w:r>
        <w:br/>
      </w:r>
      <w:r>
        <w:rPr>
          <w:rStyle w:val="a5"/>
        </w:rPr>
        <w:t>这是倾斜的文字</w:t>
      </w:r>
      <w:r>
        <w:br/>
      </w:r>
      <w:r>
        <w:rPr>
          <w:rStyle w:val="a5"/>
          <w:b/>
          <w:bCs/>
        </w:rPr>
        <w:t>这是斜体加粗的文字</w:t>
      </w:r>
      <w:r>
        <w:br/>
      </w:r>
      <w:del w:id="0" w:author="Unknown">
        <w:r>
          <w:delText>这是加删除线的文字</w:delText>
        </w:r>
      </w:del>
    </w:p>
    <w:p w:rsidR="00AC69D7" w:rsidRDefault="00AC69D7" w:rsidP="00AC69D7">
      <w:r>
        <w:pict>
          <v:rect id="_x0000_i1026" style="width:0;height:1.5pt" o:hralign="center" o:hrstd="t" o:hr="t" fillcolor="#a0a0a0" stroked="f"/>
        </w:pict>
      </w:r>
    </w:p>
    <w:p w:rsidR="00AC69D7" w:rsidRDefault="00AC69D7" w:rsidP="00AC69D7">
      <w:pPr>
        <w:pStyle w:val="1"/>
      </w:pPr>
      <w:r>
        <w:t>三、引用</w:t>
      </w:r>
    </w:p>
    <w:p w:rsidR="00AC69D7" w:rsidRDefault="00AC69D7" w:rsidP="00AC69D7">
      <w:pPr>
        <w:pStyle w:val="a3"/>
      </w:pPr>
      <w:r>
        <w:t>在引用的文字前加&gt;即可。引用也可以嵌套，如加两个&gt;&gt;三个&gt;&gt;&gt;</w:t>
      </w:r>
      <w:r>
        <w:br/>
        <w:t>n</w:t>
      </w:r>
      <w:proofErr w:type="gramStart"/>
      <w:r>
        <w:t>个</w:t>
      </w:r>
      <w:proofErr w:type="gramEnd"/>
      <w:r>
        <w:t>...</w:t>
      </w:r>
      <w:r>
        <w:br/>
        <w:t>貌似可以一直加下去，但没神马卵用</w:t>
      </w:r>
    </w:p>
    <w:p w:rsidR="00AC69D7" w:rsidRDefault="00AC69D7" w:rsidP="00AC69D7">
      <w:pPr>
        <w:pStyle w:val="a3"/>
      </w:pPr>
      <w:r>
        <w:t>示例：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&gt;这是引用的内容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ljs-meta"/>
        </w:rPr>
        <w:t>&gt;&gt;</w:t>
      </w:r>
      <w:r>
        <w:rPr>
          <w:rStyle w:val="HTML0"/>
        </w:rPr>
        <w:t>这是引用的内容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ljs-meta"/>
        </w:rPr>
        <w:t>&gt;&gt;</w:t>
      </w:r>
      <w:r>
        <w:rPr>
          <w:rStyle w:val="HTML0"/>
        </w:rPr>
        <w:t>&gt;&gt;&gt;&gt;&gt;&gt;&gt;&gt;这是引用的内容</w:t>
      </w:r>
    </w:p>
    <w:p w:rsidR="00AC69D7" w:rsidRDefault="00AC69D7" w:rsidP="00AC69D7">
      <w:pPr>
        <w:pStyle w:val="a3"/>
      </w:pPr>
      <w:r>
        <w:t>效果如下：</w:t>
      </w:r>
    </w:p>
    <w:p w:rsidR="00AC69D7" w:rsidRDefault="00AC69D7" w:rsidP="00AC69D7">
      <w:pPr>
        <w:pStyle w:val="a3"/>
      </w:pPr>
      <w:r>
        <w:t>这是引用的内容</w:t>
      </w:r>
    </w:p>
    <w:p w:rsidR="00AC69D7" w:rsidRDefault="00AC69D7" w:rsidP="00AC69D7">
      <w:pPr>
        <w:pStyle w:val="a3"/>
      </w:pPr>
      <w:r>
        <w:t>这是引用的内容</w:t>
      </w:r>
    </w:p>
    <w:p w:rsidR="00AC69D7" w:rsidRDefault="00AC69D7" w:rsidP="00AC69D7">
      <w:pPr>
        <w:pStyle w:val="a3"/>
      </w:pPr>
      <w:r>
        <w:t>这是引用的内容</w:t>
      </w:r>
    </w:p>
    <w:p w:rsidR="00AC69D7" w:rsidRDefault="00AC69D7" w:rsidP="00AC69D7">
      <w:pPr>
        <w:pStyle w:val="1"/>
      </w:pPr>
      <w:r>
        <w:t>四、分割线</w:t>
      </w:r>
    </w:p>
    <w:p w:rsidR="00AC69D7" w:rsidRDefault="00AC69D7" w:rsidP="00AC69D7">
      <w:pPr>
        <w:pStyle w:val="a3"/>
      </w:pPr>
      <w:r>
        <w:t>三个或者三个以上的 - 或者 * 都可以。</w:t>
      </w:r>
    </w:p>
    <w:p w:rsidR="00AC69D7" w:rsidRDefault="00AC69D7" w:rsidP="00AC69D7">
      <w:pPr>
        <w:pStyle w:val="a3"/>
      </w:pPr>
      <w:r>
        <w:t>示例：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---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----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***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*****</w:t>
      </w:r>
    </w:p>
    <w:p w:rsidR="00AC69D7" w:rsidRDefault="00AC69D7" w:rsidP="00AC69D7">
      <w:pPr>
        <w:pStyle w:val="a3"/>
      </w:pPr>
      <w:r>
        <w:lastRenderedPageBreak/>
        <w:t>效果如下：</w:t>
      </w:r>
      <w:r>
        <w:br/>
        <w:t>可以看到，显示效果是一样的。</w:t>
      </w:r>
    </w:p>
    <w:p w:rsidR="00AC69D7" w:rsidRDefault="00AC69D7" w:rsidP="00AC69D7">
      <w:r>
        <w:pict>
          <v:rect id="_x0000_i1027" style="width:0;height:1.5pt" o:hralign="center" o:hrstd="t" o:hr="t" fillcolor="#a0a0a0" stroked="f"/>
        </w:pict>
      </w:r>
    </w:p>
    <w:p w:rsidR="00AC69D7" w:rsidRDefault="00AC69D7" w:rsidP="00AC69D7">
      <w:r>
        <w:pict>
          <v:rect id="_x0000_i1028" style="width:0;height:1.5pt" o:hralign="center" o:hrstd="t" o:hr="t" fillcolor="#a0a0a0" stroked="f"/>
        </w:pict>
      </w:r>
    </w:p>
    <w:p w:rsidR="00AC69D7" w:rsidRDefault="00AC69D7" w:rsidP="00AC69D7">
      <w:r>
        <w:pict>
          <v:rect id="_x0000_i1029" style="width:0;height:1.5pt" o:hralign="center" o:hrstd="t" o:hr="t" fillcolor="#a0a0a0" stroked="f"/>
        </w:pict>
      </w:r>
    </w:p>
    <w:p w:rsidR="00AC69D7" w:rsidRDefault="00AC69D7" w:rsidP="00AC69D7">
      <w:r>
        <w:pict>
          <v:rect id="_x0000_i1030" style="width:0;height:1.5pt" o:hralign="center" o:hrstd="t" o:hr="t" fillcolor="#a0a0a0" stroked="f"/>
        </w:pict>
      </w:r>
    </w:p>
    <w:p w:rsidR="00AC69D7" w:rsidRDefault="00AC69D7" w:rsidP="00AC69D7">
      <w:pPr>
        <w:pStyle w:val="1"/>
      </w:pPr>
      <w:r>
        <w:t>五、图片</w:t>
      </w:r>
    </w:p>
    <w:p w:rsidR="00AC69D7" w:rsidRDefault="00AC69D7" w:rsidP="00AC69D7">
      <w:pPr>
        <w:pStyle w:val="a3"/>
      </w:pPr>
      <w:r>
        <w:t>语法：</w:t>
      </w:r>
    </w:p>
    <w:p w:rsidR="00AC69D7" w:rsidRDefault="00AC69D7" w:rsidP="00AC69D7">
      <w:pPr>
        <w:pStyle w:val="HTML"/>
        <w:rPr>
          <w:rStyle w:val="HTML0"/>
        </w:rPr>
      </w:pPr>
      <w:proofErr w:type="gramStart"/>
      <w:r>
        <w:rPr>
          <w:rStyle w:val="HTML0"/>
        </w:rPr>
        <w:t>![</w:t>
      </w:r>
      <w:proofErr w:type="gramEnd"/>
      <w:r>
        <w:rPr>
          <w:rStyle w:val="HTML0"/>
        </w:rPr>
        <w:t xml:space="preserve">图片alt](图片地址 </w:t>
      </w:r>
      <w:r>
        <w:rPr>
          <w:rStyle w:val="hljs-string"/>
        </w:rPr>
        <w:t>''</w:t>
      </w:r>
      <w:r>
        <w:rPr>
          <w:rStyle w:val="HTML0"/>
        </w:rPr>
        <w:t>图片title</w:t>
      </w:r>
      <w:r>
        <w:rPr>
          <w:rStyle w:val="hljs-string"/>
        </w:rPr>
        <w:t>''</w:t>
      </w:r>
      <w:r>
        <w:rPr>
          <w:rStyle w:val="HTML0"/>
        </w:rPr>
        <w:t>)</w:t>
      </w:r>
    </w:p>
    <w:p w:rsidR="00AC69D7" w:rsidRDefault="00AC69D7" w:rsidP="00AC69D7">
      <w:pPr>
        <w:pStyle w:val="HTML"/>
        <w:rPr>
          <w:rStyle w:val="HTML0"/>
        </w:rPr>
      </w:pP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图片alt就是显示在图片下面的文字，相当于对图片内容的解释。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图片title是图片的标题，当鼠标移到图片上时显示的内容。title可加可不加</w:t>
      </w:r>
    </w:p>
    <w:p w:rsidR="00AC69D7" w:rsidRDefault="00AC69D7" w:rsidP="00AC69D7">
      <w:pPr>
        <w:pStyle w:val="a3"/>
      </w:pPr>
      <w:r>
        <w:t>示例：</w:t>
      </w:r>
    </w:p>
    <w:p w:rsidR="00AC69D7" w:rsidRDefault="00AC69D7" w:rsidP="00AC69D7">
      <w:pPr>
        <w:pStyle w:val="HTML"/>
        <w:rPr>
          <w:rStyle w:val="HTML0"/>
        </w:rPr>
      </w:pPr>
      <w:proofErr w:type="gramStart"/>
      <w:r>
        <w:rPr>
          <w:rStyle w:val="HTML0"/>
        </w:rPr>
        <w:t>![</w:t>
      </w:r>
      <w:proofErr w:type="gramEnd"/>
      <w:r>
        <w:rPr>
          <w:rStyle w:val="HTML0"/>
        </w:rPr>
        <w:t>blockchain](https:</w:t>
      </w:r>
      <w:r>
        <w:rPr>
          <w:rStyle w:val="hljs-comment"/>
        </w:rPr>
        <w:t>//ss0.bdstatic.com/70cFvHSh_Q1YnxGkpoWK1HF6hhy/it/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u=</w:t>
      </w:r>
      <w:r>
        <w:rPr>
          <w:rStyle w:val="hljs-number"/>
        </w:rPr>
        <w:t>702257389</w:t>
      </w:r>
      <w:r>
        <w:rPr>
          <w:rStyle w:val="HTML0"/>
        </w:rPr>
        <w:t>,</w:t>
      </w:r>
      <w:r>
        <w:rPr>
          <w:rStyle w:val="hljs-number"/>
        </w:rPr>
        <w:t>1274025419</w:t>
      </w:r>
      <w:r>
        <w:rPr>
          <w:rStyle w:val="HTML0"/>
        </w:rPr>
        <w:t>&amp;fm=</w:t>
      </w:r>
      <w:r>
        <w:rPr>
          <w:rStyle w:val="hljs-number"/>
        </w:rPr>
        <w:t>27</w:t>
      </w:r>
      <w:r>
        <w:rPr>
          <w:rStyle w:val="HTML0"/>
        </w:rPr>
        <w:t>&amp;gp=</w:t>
      </w:r>
      <w:r>
        <w:rPr>
          <w:rStyle w:val="hljs-number"/>
        </w:rPr>
        <w:t>0.</w:t>
      </w:r>
      <w:r>
        <w:rPr>
          <w:rStyle w:val="HTML0"/>
        </w:rPr>
        <w:t xml:space="preserve">jpg </w:t>
      </w:r>
      <w:r>
        <w:rPr>
          <w:rStyle w:val="hljs-string"/>
        </w:rPr>
        <w:t>"区块链"</w:t>
      </w:r>
      <w:r>
        <w:rPr>
          <w:rStyle w:val="HTML0"/>
        </w:rPr>
        <w:t>)</w:t>
      </w:r>
    </w:p>
    <w:p w:rsidR="00AC69D7" w:rsidRDefault="00AC69D7" w:rsidP="00AC69D7">
      <w:pPr>
        <w:pStyle w:val="a3"/>
      </w:pPr>
      <w:r>
        <w:t>效果如下：</w:t>
      </w:r>
    </w:p>
    <w:p w:rsidR="00AC69D7" w:rsidRDefault="00AC69D7" w:rsidP="00AC69D7"/>
    <w:p w:rsidR="00AC69D7" w:rsidRDefault="00AC69D7" w:rsidP="00AC69D7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//upload-images.jianshu.io/upload_images/6860761-fd2f51090a890873.jpg?imageMogr2/auto-orient/strip%7CimageView2/2/w/55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457D38" id="矩形 2" o:spid="_x0000_s1026" alt="//upload-images.jianshu.io/upload_images/6860761-fd2f51090a890873.jpg?imageMogr2/auto-orient/strip%7CimageView2/2/w/55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T4uYIh8DAABA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AC69D7" w:rsidRDefault="00AC69D7" w:rsidP="00AC69D7">
      <w:proofErr w:type="spellStart"/>
      <w:proofErr w:type="gramStart"/>
      <w:r>
        <w:t>blockchain</w:t>
      </w:r>
      <w:proofErr w:type="spellEnd"/>
      <w:proofErr w:type="gramEnd"/>
    </w:p>
    <w:p w:rsidR="00AC69D7" w:rsidRDefault="00AC69D7" w:rsidP="00AC69D7">
      <w:pPr>
        <w:pStyle w:val="a3"/>
      </w:pPr>
      <w:r>
        <w:rPr>
          <w:rStyle w:val="a4"/>
        </w:rPr>
        <w:t>上传本</w:t>
      </w:r>
      <w:proofErr w:type="gramStart"/>
      <w:r>
        <w:rPr>
          <w:rStyle w:val="a4"/>
        </w:rPr>
        <w:t>地图片</w:t>
      </w:r>
      <w:proofErr w:type="gramEnd"/>
      <w:r>
        <w:rPr>
          <w:rStyle w:val="a4"/>
        </w:rPr>
        <w:t>直接点击导航栏的图片标志，选择图片即可</w:t>
      </w:r>
    </w:p>
    <w:p w:rsidR="00AC69D7" w:rsidRDefault="00AC69D7" w:rsidP="00AC69D7">
      <w:pPr>
        <w:pStyle w:val="1"/>
      </w:pPr>
      <w:r>
        <w:t>六、超链接</w:t>
      </w:r>
    </w:p>
    <w:p w:rsidR="00AC69D7" w:rsidRDefault="00AC69D7" w:rsidP="00AC69D7">
      <w:pPr>
        <w:pStyle w:val="a3"/>
      </w:pPr>
      <w:r>
        <w:t>语法：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[超</w:t>
      </w:r>
      <w:proofErr w:type="gramStart"/>
      <w:r>
        <w:rPr>
          <w:rStyle w:val="HTML0"/>
        </w:rPr>
        <w:t>链接名</w:t>
      </w:r>
      <w:proofErr w:type="gramEnd"/>
      <w:r>
        <w:rPr>
          <w:rStyle w:val="HTML0"/>
        </w:rPr>
        <w:t xml:space="preserve">](超链接地址 </w:t>
      </w:r>
      <w:r>
        <w:rPr>
          <w:rStyle w:val="hljs-string"/>
        </w:rPr>
        <w:t>"超链接title"</w:t>
      </w:r>
      <w:r>
        <w:rPr>
          <w:rStyle w:val="HTML0"/>
        </w:rPr>
        <w:t>)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title可加可不加</w:t>
      </w:r>
    </w:p>
    <w:p w:rsidR="00AC69D7" w:rsidRDefault="00AC69D7" w:rsidP="00AC69D7">
      <w:pPr>
        <w:pStyle w:val="a3"/>
      </w:pPr>
      <w:r>
        <w:t>示例：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[简书](http:</w:t>
      </w:r>
      <w:r>
        <w:rPr>
          <w:rStyle w:val="hljs-comment"/>
        </w:rPr>
        <w:t>//jianshu.com)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[百度](http:</w:t>
      </w:r>
      <w:r>
        <w:rPr>
          <w:rStyle w:val="hljs-comment"/>
        </w:rPr>
        <w:t>//baidu.com)</w:t>
      </w:r>
    </w:p>
    <w:p w:rsidR="00AC69D7" w:rsidRDefault="00AC69D7" w:rsidP="00AC69D7">
      <w:pPr>
        <w:pStyle w:val="a3"/>
      </w:pPr>
      <w:r>
        <w:lastRenderedPageBreak/>
        <w:t>效果如下：</w:t>
      </w:r>
    </w:p>
    <w:p w:rsidR="00AC69D7" w:rsidRDefault="00AC69D7" w:rsidP="00AC69D7">
      <w:pPr>
        <w:pStyle w:val="a3"/>
      </w:pPr>
      <w:hyperlink r:id="rId5" w:tgtFrame="_blank" w:history="1">
        <w:r>
          <w:rPr>
            <w:rStyle w:val="a6"/>
          </w:rPr>
          <w:t>简书</w:t>
        </w:r>
      </w:hyperlink>
      <w:r>
        <w:br/>
      </w:r>
      <w:hyperlink r:id="rId6" w:tgtFrame="_blank" w:history="1">
        <w:r>
          <w:rPr>
            <w:rStyle w:val="a6"/>
          </w:rPr>
          <w:t>百度</w:t>
        </w:r>
      </w:hyperlink>
    </w:p>
    <w:p w:rsidR="00AC69D7" w:rsidRDefault="00AC69D7" w:rsidP="00AC69D7">
      <w:pPr>
        <w:pStyle w:val="a3"/>
      </w:pPr>
      <w:r>
        <w:t>注：Markdown本身语法不支持链接在新页面中打开，貌似简书做了处理，是可以的。别的平台可能就不行了，如果想要在新页面中打开的话可以用html语言的a标签代替。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"超链接地址"</w:t>
      </w:r>
      <w:r>
        <w:rPr>
          <w:rStyle w:val="hljs-tag"/>
        </w:rPr>
        <w:t xml:space="preserve"> </w:t>
      </w:r>
      <w:r>
        <w:rPr>
          <w:rStyle w:val="hljs-attr"/>
        </w:rPr>
        <w:t>target</w:t>
      </w:r>
      <w:r>
        <w:rPr>
          <w:rStyle w:val="hljs-tag"/>
        </w:rPr>
        <w:t>=</w:t>
      </w:r>
      <w:r>
        <w:rPr>
          <w:rStyle w:val="hljs-string"/>
        </w:rPr>
        <w:t>"_blank"</w:t>
      </w:r>
      <w:r>
        <w:rPr>
          <w:rStyle w:val="hljs-tag"/>
        </w:rPr>
        <w:t>&gt;</w:t>
      </w:r>
      <w:r>
        <w:rPr>
          <w:rStyle w:val="HTML0"/>
        </w:rPr>
        <w:t>超</w:t>
      </w:r>
      <w:proofErr w:type="gramStart"/>
      <w:r>
        <w:rPr>
          <w:rStyle w:val="HTML0"/>
        </w:rPr>
        <w:t>链接名</w:t>
      </w:r>
      <w:proofErr w:type="gramEnd"/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ljs-tag"/>
        </w:rPr>
        <w:t>&gt;</w:t>
      </w:r>
    </w:p>
    <w:p w:rsidR="00AC69D7" w:rsidRDefault="00AC69D7" w:rsidP="00AC69D7">
      <w:pPr>
        <w:pStyle w:val="HTML"/>
        <w:rPr>
          <w:rStyle w:val="HTML0"/>
        </w:rPr>
      </w:pP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示例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"https://www.jianshu.com/u/1f5ac0cf6a8b"</w:t>
      </w:r>
      <w:r>
        <w:rPr>
          <w:rStyle w:val="hljs-tag"/>
        </w:rPr>
        <w:t xml:space="preserve"> </w:t>
      </w:r>
      <w:r>
        <w:rPr>
          <w:rStyle w:val="hljs-attr"/>
        </w:rPr>
        <w:t>target</w:t>
      </w:r>
      <w:r>
        <w:rPr>
          <w:rStyle w:val="hljs-tag"/>
        </w:rPr>
        <w:t>=</w:t>
      </w:r>
      <w:r>
        <w:rPr>
          <w:rStyle w:val="hljs-string"/>
        </w:rPr>
        <w:t>"_blank"</w:t>
      </w:r>
      <w:r>
        <w:rPr>
          <w:rStyle w:val="hljs-tag"/>
        </w:rPr>
        <w:t>&gt;</w:t>
      </w:r>
      <w:r>
        <w:rPr>
          <w:rStyle w:val="HTML0"/>
        </w:rPr>
        <w:t>简书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ljs-tag"/>
        </w:rPr>
        <w:t>&gt;</w:t>
      </w:r>
    </w:p>
    <w:p w:rsidR="00AC69D7" w:rsidRDefault="00AC69D7" w:rsidP="00AC69D7">
      <w:r>
        <w:pict>
          <v:rect id="_x0000_i1031" style="width:0;height:1.5pt" o:hralign="center" o:hrstd="t" o:hr="t" fillcolor="#a0a0a0" stroked="f"/>
        </w:pict>
      </w:r>
    </w:p>
    <w:p w:rsidR="00AC69D7" w:rsidRDefault="00AC69D7" w:rsidP="00AC69D7">
      <w:pPr>
        <w:pStyle w:val="1"/>
      </w:pPr>
      <w:r>
        <w:t>七、列表</w:t>
      </w:r>
    </w:p>
    <w:p w:rsidR="00AC69D7" w:rsidRDefault="00AC69D7" w:rsidP="00AC69D7">
      <w:pPr>
        <w:pStyle w:val="5"/>
        <w:keepNext w:val="0"/>
        <w:keepLines w:val="0"/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无序列表</w:t>
      </w:r>
    </w:p>
    <w:p w:rsidR="00AC69D7" w:rsidRDefault="00AC69D7" w:rsidP="00AC69D7">
      <w:pPr>
        <w:pStyle w:val="a3"/>
      </w:pPr>
      <w:r>
        <w:t>语法：</w:t>
      </w:r>
      <w:r>
        <w:br/>
        <w:t>无序列表用 - + * 任何一种都可以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- 列表内容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+ 列表内容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* 列表内容</w:t>
      </w:r>
    </w:p>
    <w:p w:rsidR="00AC69D7" w:rsidRDefault="00AC69D7" w:rsidP="00AC69D7">
      <w:pPr>
        <w:pStyle w:val="HTML"/>
        <w:rPr>
          <w:rStyle w:val="HTML0"/>
        </w:rPr>
      </w:pP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注意：- + * 跟内容之间都要有一个空格</w:t>
      </w:r>
    </w:p>
    <w:p w:rsidR="00AC69D7" w:rsidRDefault="00AC69D7" w:rsidP="00AC69D7">
      <w:pPr>
        <w:pStyle w:val="HTML"/>
        <w:rPr>
          <w:rStyle w:val="HTML0"/>
        </w:rPr>
      </w:pPr>
    </w:p>
    <w:p w:rsidR="00AC69D7" w:rsidRDefault="00AC69D7" w:rsidP="00AC69D7">
      <w:pPr>
        <w:pStyle w:val="a3"/>
      </w:pPr>
      <w:r>
        <w:t>效果如下：</w:t>
      </w:r>
    </w:p>
    <w:p w:rsidR="00AC69D7" w:rsidRDefault="00AC69D7" w:rsidP="00AC69D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列表内容</w:t>
      </w:r>
    </w:p>
    <w:p w:rsidR="00AC69D7" w:rsidRDefault="00AC69D7" w:rsidP="00AC69D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列表内容</w:t>
      </w:r>
    </w:p>
    <w:p w:rsidR="00AC69D7" w:rsidRDefault="00AC69D7" w:rsidP="00AC69D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列表内容</w:t>
      </w:r>
    </w:p>
    <w:p w:rsidR="00AC69D7" w:rsidRDefault="00AC69D7" w:rsidP="00AC69D7">
      <w:pPr>
        <w:pStyle w:val="5"/>
        <w:keepNext w:val="0"/>
        <w:keepLines w:val="0"/>
        <w:widowControl/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t>有序列表</w:t>
      </w:r>
    </w:p>
    <w:p w:rsidR="00AC69D7" w:rsidRDefault="00AC69D7" w:rsidP="00AC69D7">
      <w:pPr>
        <w:pStyle w:val="a3"/>
      </w:pPr>
      <w:r>
        <w:t>语法：</w:t>
      </w:r>
      <w:r>
        <w:br/>
        <w:t>数字加点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lastRenderedPageBreak/>
        <w:t>1.列表内容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2.列表内容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3.列表内容</w:t>
      </w:r>
    </w:p>
    <w:p w:rsidR="00AC69D7" w:rsidRDefault="00AC69D7" w:rsidP="00AC69D7">
      <w:pPr>
        <w:pStyle w:val="HTML"/>
        <w:rPr>
          <w:rStyle w:val="HTML0"/>
        </w:rPr>
      </w:pP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注意：序号跟内容之间要有空格</w:t>
      </w:r>
    </w:p>
    <w:p w:rsidR="00AC69D7" w:rsidRDefault="00AC69D7" w:rsidP="00AC69D7">
      <w:pPr>
        <w:pStyle w:val="a3"/>
      </w:pPr>
      <w:r>
        <w:t>效果如下：</w:t>
      </w:r>
    </w:p>
    <w:p w:rsidR="00AC69D7" w:rsidRDefault="00AC69D7" w:rsidP="00AC69D7">
      <w:pPr>
        <w:pStyle w:val="a3"/>
      </w:pPr>
      <w:r>
        <w:t>1.列表内容</w:t>
      </w:r>
      <w:r>
        <w:br/>
        <w:t>2.列表内容</w:t>
      </w:r>
      <w:r>
        <w:br/>
        <w:t>3.列表内容</w:t>
      </w:r>
    </w:p>
    <w:p w:rsidR="00AC69D7" w:rsidRDefault="00AC69D7" w:rsidP="00AC69D7">
      <w:pPr>
        <w:pStyle w:val="5"/>
        <w:keepNext w:val="0"/>
        <w:keepLines w:val="0"/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t>列表嵌套</w:t>
      </w:r>
    </w:p>
    <w:p w:rsidR="00AC69D7" w:rsidRDefault="00AC69D7" w:rsidP="00AC69D7">
      <w:pPr>
        <w:pStyle w:val="a3"/>
      </w:pPr>
      <w:r>
        <w:rPr>
          <w:rStyle w:val="a4"/>
        </w:rPr>
        <w:t>上一级和下一级之间敲三个空格即可</w:t>
      </w:r>
    </w:p>
    <w:p w:rsidR="00AC69D7" w:rsidRDefault="00AC69D7" w:rsidP="00AC69D7">
      <w:pPr>
        <w:pStyle w:val="a3"/>
        <w:numPr>
          <w:ilvl w:val="0"/>
          <w:numId w:val="11"/>
        </w:numPr>
      </w:pPr>
      <w:r>
        <w:t>一级无序列表内容</w:t>
      </w:r>
    </w:p>
    <w:p w:rsidR="00AC69D7" w:rsidRDefault="00AC69D7" w:rsidP="00AC69D7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二级无序列表内容</w:t>
      </w:r>
    </w:p>
    <w:p w:rsidR="00AC69D7" w:rsidRDefault="00AC69D7" w:rsidP="00AC69D7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二级无序列表内容</w:t>
      </w:r>
    </w:p>
    <w:p w:rsidR="00AC69D7" w:rsidRDefault="00AC69D7" w:rsidP="00AC69D7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二级无序列表内容</w:t>
      </w:r>
    </w:p>
    <w:p w:rsidR="00AC69D7" w:rsidRDefault="00AC69D7" w:rsidP="00AC69D7">
      <w:pPr>
        <w:pStyle w:val="a3"/>
        <w:numPr>
          <w:ilvl w:val="0"/>
          <w:numId w:val="11"/>
        </w:numPr>
      </w:pPr>
      <w:r>
        <w:t>一级无序列表内容</w:t>
      </w:r>
    </w:p>
    <w:p w:rsidR="00AC69D7" w:rsidRDefault="00AC69D7" w:rsidP="00AC69D7">
      <w:pPr>
        <w:widowControl/>
        <w:numPr>
          <w:ilvl w:val="1"/>
          <w:numId w:val="12"/>
        </w:numPr>
        <w:spacing w:before="100" w:beforeAutospacing="1" w:after="100" w:afterAutospacing="1"/>
        <w:ind w:left="1440" w:hanging="360"/>
        <w:jc w:val="left"/>
      </w:pPr>
      <w:r>
        <w:t>二级有序列表内容</w:t>
      </w:r>
    </w:p>
    <w:p w:rsidR="00AC69D7" w:rsidRDefault="00AC69D7" w:rsidP="00AC69D7">
      <w:pPr>
        <w:widowControl/>
        <w:numPr>
          <w:ilvl w:val="1"/>
          <w:numId w:val="12"/>
        </w:numPr>
        <w:spacing w:before="100" w:beforeAutospacing="1" w:after="100" w:afterAutospacing="1"/>
        <w:ind w:left="1440" w:hanging="360"/>
        <w:jc w:val="left"/>
      </w:pPr>
      <w:r>
        <w:t>二级有序列表内容</w:t>
      </w:r>
    </w:p>
    <w:p w:rsidR="00AC69D7" w:rsidRDefault="00AC69D7" w:rsidP="00AC69D7">
      <w:pPr>
        <w:widowControl/>
        <w:numPr>
          <w:ilvl w:val="1"/>
          <w:numId w:val="12"/>
        </w:numPr>
        <w:spacing w:before="100" w:beforeAutospacing="1" w:after="100" w:afterAutospacing="1"/>
        <w:ind w:left="1440" w:hanging="360"/>
        <w:jc w:val="left"/>
      </w:pPr>
      <w:r>
        <w:t>二级有序列表内容</w:t>
      </w:r>
    </w:p>
    <w:p w:rsidR="00AC69D7" w:rsidRDefault="00AC69D7" w:rsidP="00AC69D7">
      <w:pPr>
        <w:pStyle w:val="a3"/>
        <w:numPr>
          <w:ilvl w:val="0"/>
          <w:numId w:val="13"/>
        </w:numPr>
      </w:pPr>
      <w:r>
        <w:t>一级有序列表内容</w:t>
      </w:r>
    </w:p>
    <w:p w:rsidR="00AC69D7" w:rsidRDefault="00AC69D7" w:rsidP="00AC69D7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>二级无序列表内容</w:t>
      </w:r>
    </w:p>
    <w:p w:rsidR="00AC69D7" w:rsidRDefault="00AC69D7" w:rsidP="00AC69D7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>二级无序列表内容</w:t>
      </w:r>
    </w:p>
    <w:p w:rsidR="00AC69D7" w:rsidRDefault="00AC69D7" w:rsidP="00AC69D7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>二级无序列表内容</w:t>
      </w:r>
    </w:p>
    <w:p w:rsidR="00AC69D7" w:rsidRDefault="00AC69D7" w:rsidP="00AC69D7">
      <w:pPr>
        <w:pStyle w:val="a3"/>
        <w:numPr>
          <w:ilvl w:val="0"/>
          <w:numId w:val="13"/>
        </w:numPr>
      </w:pPr>
      <w:r>
        <w:t>一级有序列表内容</w:t>
      </w:r>
    </w:p>
    <w:p w:rsidR="00AC69D7" w:rsidRDefault="00AC69D7" w:rsidP="00AC69D7">
      <w:pPr>
        <w:widowControl/>
        <w:numPr>
          <w:ilvl w:val="1"/>
          <w:numId w:val="14"/>
        </w:numPr>
        <w:spacing w:before="100" w:beforeAutospacing="1" w:after="100" w:afterAutospacing="1"/>
        <w:ind w:left="1440" w:hanging="360"/>
        <w:jc w:val="left"/>
      </w:pPr>
      <w:r>
        <w:t>二级有序列表内容</w:t>
      </w:r>
    </w:p>
    <w:p w:rsidR="00AC69D7" w:rsidRDefault="00AC69D7" w:rsidP="00AC69D7">
      <w:pPr>
        <w:widowControl/>
        <w:numPr>
          <w:ilvl w:val="1"/>
          <w:numId w:val="14"/>
        </w:numPr>
        <w:spacing w:before="100" w:beforeAutospacing="1" w:after="100" w:afterAutospacing="1"/>
        <w:ind w:left="1440" w:hanging="360"/>
        <w:jc w:val="left"/>
      </w:pPr>
      <w:r>
        <w:t>二级有序列表内容</w:t>
      </w:r>
    </w:p>
    <w:p w:rsidR="00AC69D7" w:rsidRDefault="00AC69D7" w:rsidP="00AC69D7">
      <w:pPr>
        <w:widowControl/>
        <w:numPr>
          <w:ilvl w:val="1"/>
          <w:numId w:val="14"/>
        </w:numPr>
        <w:spacing w:before="100" w:beforeAutospacing="1" w:after="100" w:afterAutospacing="1"/>
        <w:ind w:left="1440" w:hanging="360"/>
        <w:jc w:val="left"/>
      </w:pPr>
      <w:r>
        <w:t>二级有序列表内容</w:t>
      </w:r>
    </w:p>
    <w:p w:rsidR="00AC69D7" w:rsidRDefault="00AC69D7" w:rsidP="00AC69D7">
      <w:r>
        <w:pict>
          <v:rect id="_x0000_i1032" style="width:0;height:1.5pt" o:hralign="center" o:hrstd="t" o:hr="t" fillcolor="#a0a0a0" stroked="f"/>
        </w:pict>
      </w:r>
    </w:p>
    <w:p w:rsidR="00AC69D7" w:rsidRDefault="00AC69D7" w:rsidP="00AC69D7">
      <w:pPr>
        <w:pStyle w:val="1"/>
      </w:pPr>
      <w:r>
        <w:t>八、表格</w:t>
      </w:r>
    </w:p>
    <w:p w:rsidR="00AC69D7" w:rsidRDefault="00AC69D7" w:rsidP="00AC69D7">
      <w:pPr>
        <w:pStyle w:val="a3"/>
      </w:pPr>
      <w:r>
        <w:t>语法：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表头</w:t>
      </w:r>
      <w:r>
        <w:rPr>
          <w:rStyle w:val="hljs-params"/>
        </w:rPr>
        <w:t>|表头|</w:t>
      </w:r>
      <w:r>
        <w:rPr>
          <w:rStyle w:val="HTML0"/>
        </w:rPr>
        <w:t>表头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---</w:t>
      </w:r>
      <w:r>
        <w:rPr>
          <w:rStyle w:val="hljs-params"/>
        </w:rPr>
        <w:t>|:--:|</w:t>
      </w:r>
      <w:r>
        <w:rPr>
          <w:rStyle w:val="HTML0"/>
        </w:rPr>
        <w:t>---: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内容</w:t>
      </w:r>
      <w:r>
        <w:rPr>
          <w:rStyle w:val="hljs-params"/>
        </w:rPr>
        <w:t>|内容|</w:t>
      </w:r>
      <w:r>
        <w:rPr>
          <w:rStyle w:val="HTML0"/>
        </w:rPr>
        <w:t>内容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lastRenderedPageBreak/>
        <w:t>内容</w:t>
      </w:r>
      <w:r>
        <w:rPr>
          <w:rStyle w:val="hljs-params"/>
        </w:rPr>
        <w:t>|内容|</w:t>
      </w:r>
      <w:r>
        <w:rPr>
          <w:rStyle w:val="HTML0"/>
        </w:rPr>
        <w:t>内容</w:t>
      </w:r>
    </w:p>
    <w:p w:rsidR="00AC69D7" w:rsidRDefault="00AC69D7" w:rsidP="00AC69D7">
      <w:pPr>
        <w:pStyle w:val="HTML"/>
        <w:rPr>
          <w:rStyle w:val="HTML0"/>
        </w:rPr>
      </w:pP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第二行分割表头和内容。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- 有一个就行，为了对齐，多加了几个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文字默认居左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-两边加：表示文字居中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-右边加：表示</w:t>
      </w:r>
      <w:proofErr w:type="gramStart"/>
      <w:r>
        <w:rPr>
          <w:rStyle w:val="HTML0"/>
        </w:rPr>
        <w:t>文字居</w:t>
      </w:r>
      <w:proofErr w:type="gramEnd"/>
      <w:r>
        <w:rPr>
          <w:rStyle w:val="HTML0"/>
        </w:rPr>
        <w:t>右</w:t>
      </w:r>
    </w:p>
    <w:p w:rsidR="00AC69D7" w:rsidRDefault="00AC69D7" w:rsidP="00AC69D7">
      <w:pPr>
        <w:pStyle w:val="HTML"/>
        <w:rPr>
          <w:rStyle w:val="hljs-params"/>
        </w:rPr>
      </w:pPr>
      <w:r>
        <w:rPr>
          <w:rStyle w:val="HTML0"/>
        </w:rPr>
        <w:t xml:space="preserve">注：原生的语法两边都要用 </w:t>
      </w:r>
      <w:r>
        <w:rPr>
          <w:rStyle w:val="hljs-params"/>
        </w:rPr>
        <w:t>| 包起来。此处省略</w:t>
      </w:r>
    </w:p>
    <w:p w:rsidR="00AC69D7" w:rsidRDefault="00AC69D7" w:rsidP="00AC69D7">
      <w:pPr>
        <w:pStyle w:val="a3"/>
      </w:pPr>
      <w:r>
        <w:t>示例：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姓名</w:t>
      </w:r>
      <w:r>
        <w:rPr>
          <w:rStyle w:val="hljs-params"/>
        </w:rPr>
        <w:t>|技能|</w:t>
      </w:r>
      <w:r>
        <w:rPr>
          <w:rStyle w:val="HTML0"/>
        </w:rPr>
        <w:t>排行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--</w:t>
      </w:r>
      <w:r>
        <w:rPr>
          <w:rStyle w:val="hljs-params"/>
        </w:rPr>
        <w:t>|:--:|</w:t>
      </w:r>
      <w:r>
        <w:rPr>
          <w:rStyle w:val="HTML0"/>
        </w:rPr>
        <w:t>--: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刘备</w:t>
      </w:r>
      <w:r>
        <w:rPr>
          <w:rStyle w:val="hljs-params"/>
        </w:rPr>
        <w:t>|哭|</w:t>
      </w:r>
      <w:r>
        <w:rPr>
          <w:rStyle w:val="HTML0"/>
        </w:rPr>
        <w:t>大哥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关羽</w:t>
      </w:r>
      <w:r>
        <w:rPr>
          <w:rStyle w:val="hljs-params"/>
        </w:rPr>
        <w:t>|打|</w:t>
      </w:r>
      <w:r>
        <w:rPr>
          <w:rStyle w:val="HTML0"/>
        </w:rPr>
        <w:t>二哥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张飞</w:t>
      </w:r>
      <w:r>
        <w:rPr>
          <w:rStyle w:val="hljs-params"/>
        </w:rPr>
        <w:t>|骂|</w:t>
      </w:r>
      <w:r>
        <w:rPr>
          <w:rStyle w:val="HTML0"/>
        </w:rPr>
        <w:t>三弟</w:t>
      </w:r>
    </w:p>
    <w:p w:rsidR="00AC69D7" w:rsidRDefault="00AC69D7" w:rsidP="00AC69D7">
      <w:pPr>
        <w:pStyle w:val="a3"/>
      </w:pPr>
      <w:r>
        <w:t>效果如下：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482"/>
        <w:gridCol w:w="497"/>
      </w:tblGrid>
      <w:tr w:rsidR="00AC69D7" w:rsidTr="00AC69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69D7" w:rsidRDefault="00AC69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姓名</w:t>
            </w:r>
          </w:p>
        </w:tc>
        <w:tc>
          <w:tcPr>
            <w:tcW w:w="0" w:type="auto"/>
            <w:vAlign w:val="center"/>
            <w:hideMark/>
          </w:tcPr>
          <w:p w:rsidR="00AC69D7" w:rsidRDefault="00AC69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技能</w:t>
            </w:r>
          </w:p>
        </w:tc>
        <w:tc>
          <w:tcPr>
            <w:tcW w:w="0" w:type="auto"/>
            <w:vAlign w:val="center"/>
            <w:hideMark/>
          </w:tcPr>
          <w:p w:rsidR="00AC69D7" w:rsidRDefault="00AC69D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排行</w:t>
            </w:r>
          </w:p>
        </w:tc>
      </w:tr>
      <w:tr w:rsidR="00AC69D7" w:rsidTr="00AC6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69D7" w:rsidRDefault="00AC69D7">
            <w:pPr>
              <w:jc w:val="left"/>
            </w:pPr>
            <w:r>
              <w:t>刘备</w:t>
            </w:r>
          </w:p>
        </w:tc>
        <w:tc>
          <w:tcPr>
            <w:tcW w:w="0" w:type="auto"/>
            <w:vAlign w:val="center"/>
            <w:hideMark/>
          </w:tcPr>
          <w:p w:rsidR="00AC69D7" w:rsidRDefault="00AC69D7">
            <w:pPr>
              <w:jc w:val="center"/>
            </w:pPr>
            <w:r>
              <w:t>哭</w:t>
            </w:r>
          </w:p>
        </w:tc>
        <w:tc>
          <w:tcPr>
            <w:tcW w:w="0" w:type="auto"/>
            <w:vAlign w:val="center"/>
            <w:hideMark/>
          </w:tcPr>
          <w:p w:rsidR="00AC69D7" w:rsidRDefault="00AC69D7">
            <w:pPr>
              <w:jc w:val="right"/>
            </w:pPr>
            <w:r>
              <w:t>大哥</w:t>
            </w:r>
          </w:p>
        </w:tc>
      </w:tr>
      <w:tr w:rsidR="00AC69D7" w:rsidTr="00AC6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69D7" w:rsidRDefault="00AC69D7">
            <w:pPr>
              <w:jc w:val="left"/>
            </w:pPr>
            <w:r>
              <w:t>关羽</w:t>
            </w:r>
          </w:p>
        </w:tc>
        <w:tc>
          <w:tcPr>
            <w:tcW w:w="0" w:type="auto"/>
            <w:vAlign w:val="center"/>
            <w:hideMark/>
          </w:tcPr>
          <w:p w:rsidR="00AC69D7" w:rsidRDefault="00AC69D7">
            <w:pPr>
              <w:jc w:val="center"/>
            </w:pPr>
            <w:r>
              <w:t>打</w:t>
            </w:r>
          </w:p>
        </w:tc>
        <w:tc>
          <w:tcPr>
            <w:tcW w:w="0" w:type="auto"/>
            <w:vAlign w:val="center"/>
            <w:hideMark/>
          </w:tcPr>
          <w:p w:rsidR="00AC69D7" w:rsidRDefault="00AC69D7">
            <w:pPr>
              <w:jc w:val="right"/>
            </w:pPr>
            <w:r>
              <w:t>二哥</w:t>
            </w:r>
          </w:p>
        </w:tc>
      </w:tr>
      <w:tr w:rsidR="00AC69D7" w:rsidTr="00AC6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69D7" w:rsidRDefault="00AC69D7">
            <w:pPr>
              <w:jc w:val="left"/>
            </w:pPr>
            <w:r>
              <w:t>张飞</w:t>
            </w:r>
          </w:p>
        </w:tc>
        <w:tc>
          <w:tcPr>
            <w:tcW w:w="0" w:type="auto"/>
            <w:vAlign w:val="center"/>
            <w:hideMark/>
          </w:tcPr>
          <w:p w:rsidR="00AC69D7" w:rsidRDefault="00AC69D7">
            <w:pPr>
              <w:jc w:val="center"/>
            </w:pPr>
            <w:r>
              <w:t>骂</w:t>
            </w:r>
          </w:p>
        </w:tc>
        <w:tc>
          <w:tcPr>
            <w:tcW w:w="0" w:type="auto"/>
            <w:vAlign w:val="center"/>
            <w:hideMark/>
          </w:tcPr>
          <w:p w:rsidR="00AC69D7" w:rsidRDefault="00AC69D7">
            <w:pPr>
              <w:jc w:val="right"/>
            </w:pPr>
            <w:r>
              <w:t>三弟</w:t>
            </w:r>
          </w:p>
        </w:tc>
      </w:tr>
    </w:tbl>
    <w:p w:rsidR="00AC69D7" w:rsidRDefault="00AC69D7" w:rsidP="00AC69D7">
      <w:pPr>
        <w:pStyle w:val="1"/>
      </w:pPr>
      <w:r>
        <w:t>九、代码</w:t>
      </w:r>
    </w:p>
    <w:p w:rsidR="00AC69D7" w:rsidRDefault="00AC69D7" w:rsidP="00AC69D7">
      <w:pPr>
        <w:pStyle w:val="a3"/>
      </w:pPr>
      <w:r>
        <w:t>语法：</w:t>
      </w:r>
      <w:r>
        <w:br/>
        <w:t>单行代码：代码之间分别用一个反引号包起来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tring"/>
        </w:rPr>
        <w:t>`代码内容`</w:t>
      </w:r>
    </w:p>
    <w:p w:rsidR="00AC69D7" w:rsidRDefault="00AC69D7" w:rsidP="00AC69D7">
      <w:pPr>
        <w:pStyle w:val="a3"/>
      </w:pPr>
      <w:r>
        <w:t>代码块：代码之间分别用三个反引号包起来，且两边的反引号单独占一行</w:t>
      </w:r>
    </w:p>
    <w:p w:rsidR="00AC69D7" w:rsidRDefault="00AC69D7" w:rsidP="00AC69D7">
      <w:pPr>
        <w:pStyle w:val="HTML"/>
        <w:rPr>
          <w:rStyle w:val="hljs-string"/>
        </w:rPr>
      </w:pPr>
      <w:r>
        <w:rPr>
          <w:rStyle w:val="HTML0"/>
        </w:rPr>
        <w:t>(</w:t>
      </w:r>
      <w:r>
        <w:rPr>
          <w:rStyle w:val="hljs-string"/>
        </w:rPr>
        <w:t>```)</w:t>
      </w:r>
    </w:p>
    <w:p w:rsidR="00AC69D7" w:rsidRDefault="00AC69D7" w:rsidP="00AC69D7">
      <w:pPr>
        <w:pStyle w:val="HTML"/>
        <w:rPr>
          <w:rStyle w:val="hljs-string"/>
        </w:rPr>
      </w:pPr>
      <w:r>
        <w:rPr>
          <w:rStyle w:val="hljs-string"/>
        </w:rPr>
        <w:t xml:space="preserve">  代码...</w:t>
      </w:r>
    </w:p>
    <w:p w:rsidR="00AC69D7" w:rsidRDefault="00AC69D7" w:rsidP="00AC69D7">
      <w:pPr>
        <w:pStyle w:val="HTML"/>
        <w:rPr>
          <w:rStyle w:val="hljs-string"/>
        </w:rPr>
      </w:pPr>
      <w:r>
        <w:rPr>
          <w:rStyle w:val="hljs-string"/>
        </w:rPr>
        <w:t xml:space="preserve">  代码...</w:t>
      </w:r>
    </w:p>
    <w:p w:rsidR="00AC69D7" w:rsidRDefault="00AC69D7" w:rsidP="00AC69D7">
      <w:pPr>
        <w:pStyle w:val="HTML"/>
        <w:rPr>
          <w:rStyle w:val="hljs-string"/>
        </w:rPr>
      </w:pPr>
      <w:r>
        <w:rPr>
          <w:rStyle w:val="hljs-string"/>
        </w:rPr>
        <w:t xml:space="preserve">  代码...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ljs-string"/>
        </w:rPr>
        <w:t>(```</w:t>
      </w:r>
      <w:r>
        <w:rPr>
          <w:rStyle w:val="HTML0"/>
        </w:rPr>
        <w:t>)</w:t>
      </w:r>
    </w:p>
    <w:p w:rsidR="00AC69D7" w:rsidRDefault="00AC69D7" w:rsidP="00AC69D7">
      <w:pPr>
        <w:pStyle w:val="a3"/>
      </w:pPr>
      <w:r>
        <w:t>注：为了防止转译，前后三个反引号处加了小括号，实际是没有的。这里只是用来演示，实际中去掉两边小括号即可。</w:t>
      </w:r>
    </w:p>
    <w:p w:rsidR="00AC69D7" w:rsidRDefault="00AC69D7" w:rsidP="00AC69D7">
      <w:pPr>
        <w:pStyle w:val="a3"/>
      </w:pPr>
      <w:r>
        <w:t>示例：</w:t>
      </w:r>
    </w:p>
    <w:p w:rsidR="00AC69D7" w:rsidRDefault="00AC69D7" w:rsidP="00AC69D7">
      <w:pPr>
        <w:pStyle w:val="a3"/>
      </w:pPr>
      <w:r>
        <w:lastRenderedPageBreak/>
        <w:t>单行代码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ljs-string"/>
        </w:rPr>
        <w:t>`</w:t>
      </w:r>
      <w:proofErr w:type="gramStart"/>
      <w:r>
        <w:rPr>
          <w:rStyle w:val="hljs-string"/>
        </w:rPr>
        <w:t>create</w:t>
      </w:r>
      <w:proofErr w:type="gramEnd"/>
      <w:r>
        <w:rPr>
          <w:rStyle w:val="hljs-string"/>
        </w:rPr>
        <w:t xml:space="preserve"> database hero;`</w:t>
      </w:r>
    </w:p>
    <w:p w:rsidR="00AC69D7" w:rsidRDefault="00AC69D7" w:rsidP="00AC69D7">
      <w:pPr>
        <w:pStyle w:val="a3"/>
      </w:pPr>
      <w:r>
        <w:t>代码块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(```)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function</w:t>
      </w:r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fun</w:t>
      </w:r>
      <w:r>
        <w:rPr>
          <w:rStyle w:val="hljs-params"/>
        </w:rPr>
        <w:t>()</w:t>
      </w:r>
      <w:r>
        <w:rPr>
          <w:rStyle w:val="HTML0"/>
        </w:rPr>
        <w:t>{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 xml:space="preserve">         </w:t>
      </w:r>
      <w:r>
        <w:rPr>
          <w:rStyle w:val="hljs-keyword"/>
        </w:rPr>
        <w:t>echo</w:t>
      </w:r>
      <w:r>
        <w:rPr>
          <w:rStyle w:val="HTML0"/>
        </w:rPr>
        <w:t xml:space="preserve"> </w:t>
      </w:r>
      <w:r>
        <w:rPr>
          <w:rStyle w:val="hljs-string"/>
        </w:rPr>
        <w:t>"这是一句非常牛逼的代码"</w:t>
      </w:r>
      <w:r>
        <w:rPr>
          <w:rStyle w:val="HTML0"/>
        </w:rPr>
        <w:t>;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fun(</w:t>
      </w:r>
      <w:proofErr w:type="gramEnd"/>
      <w:r>
        <w:rPr>
          <w:rStyle w:val="HTML0"/>
        </w:rPr>
        <w:t>);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(```)</w:t>
      </w:r>
    </w:p>
    <w:p w:rsidR="00AC69D7" w:rsidRDefault="00AC69D7" w:rsidP="00AC69D7">
      <w:pPr>
        <w:pStyle w:val="a3"/>
      </w:pPr>
      <w:r>
        <w:t>效果如下：</w:t>
      </w:r>
    </w:p>
    <w:p w:rsidR="00AC69D7" w:rsidRDefault="00AC69D7" w:rsidP="00AC69D7">
      <w:pPr>
        <w:pStyle w:val="a3"/>
      </w:pPr>
      <w:r>
        <w:t>单行代码</w:t>
      </w:r>
    </w:p>
    <w:p w:rsidR="00AC69D7" w:rsidRDefault="00AC69D7" w:rsidP="00AC69D7">
      <w:pPr>
        <w:pStyle w:val="a3"/>
      </w:pPr>
      <w:proofErr w:type="gramStart"/>
      <w:r>
        <w:rPr>
          <w:rStyle w:val="HTML0"/>
        </w:rPr>
        <w:t>create</w:t>
      </w:r>
      <w:proofErr w:type="gramEnd"/>
      <w:r>
        <w:rPr>
          <w:rStyle w:val="HTML0"/>
        </w:rPr>
        <w:t xml:space="preserve"> database hero;</w:t>
      </w:r>
    </w:p>
    <w:p w:rsidR="00AC69D7" w:rsidRDefault="00AC69D7" w:rsidP="00AC69D7">
      <w:pPr>
        <w:pStyle w:val="a3"/>
      </w:pPr>
      <w:r>
        <w:t>代码块</w:t>
      </w:r>
    </w:p>
    <w:p w:rsidR="00AC69D7" w:rsidRDefault="00AC69D7" w:rsidP="00AC69D7">
      <w:pPr>
        <w:pStyle w:val="HTML"/>
        <w:rPr>
          <w:rStyle w:val="HTML0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fun</w:t>
      </w:r>
      <w:r>
        <w:rPr>
          <w:rStyle w:val="hljs-params"/>
        </w:rPr>
        <w:t>()</w:t>
      </w:r>
      <w:r>
        <w:rPr>
          <w:rStyle w:val="HTML0"/>
        </w:rPr>
        <w:t>{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keyword"/>
        </w:rPr>
        <w:t>echo</w:t>
      </w:r>
      <w:r>
        <w:rPr>
          <w:rStyle w:val="HTML0"/>
        </w:rPr>
        <w:t xml:space="preserve"> </w:t>
      </w:r>
      <w:r>
        <w:rPr>
          <w:rStyle w:val="hljs-string"/>
        </w:rPr>
        <w:t>"这是一句非常牛逼的代码"</w:t>
      </w:r>
      <w:r>
        <w:rPr>
          <w:rStyle w:val="HTML0"/>
        </w:rPr>
        <w:t>;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AC69D7" w:rsidRDefault="00AC69D7" w:rsidP="00AC69D7">
      <w:pPr>
        <w:pStyle w:val="HTML"/>
        <w:rPr>
          <w:rStyle w:val="HTML0"/>
        </w:rPr>
      </w:pPr>
      <w:proofErr w:type="gramStart"/>
      <w:r>
        <w:rPr>
          <w:rStyle w:val="HTML0"/>
        </w:rPr>
        <w:t>fun(</w:t>
      </w:r>
      <w:proofErr w:type="gramEnd"/>
      <w:r>
        <w:rPr>
          <w:rStyle w:val="HTML0"/>
        </w:rPr>
        <w:t>);</w:t>
      </w:r>
    </w:p>
    <w:p w:rsidR="00AC69D7" w:rsidRDefault="00AC69D7" w:rsidP="00AC69D7">
      <w:pPr>
        <w:pStyle w:val="1"/>
      </w:pPr>
      <w:r>
        <w:t>十、流程图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```flow</w:t>
      </w:r>
    </w:p>
    <w:p w:rsidR="00AC69D7" w:rsidRDefault="00AC69D7" w:rsidP="00AC69D7">
      <w:pPr>
        <w:pStyle w:val="HTML"/>
        <w:rPr>
          <w:rStyle w:val="HTML0"/>
        </w:rPr>
      </w:pPr>
      <w:proofErr w:type="spellStart"/>
      <w:r>
        <w:rPr>
          <w:rStyle w:val="HTML0"/>
        </w:rPr>
        <w:t>st</w:t>
      </w:r>
      <w:proofErr w:type="spellEnd"/>
      <w:r>
        <w:rPr>
          <w:rStyle w:val="HTML0"/>
        </w:rPr>
        <w:t>=&gt;start: 开始</w:t>
      </w:r>
    </w:p>
    <w:p w:rsidR="00AC69D7" w:rsidRDefault="00AC69D7" w:rsidP="00AC69D7">
      <w:pPr>
        <w:pStyle w:val="HTML"/>
        <w:rPr>
          <w:rStyle w:val="HTML0"/>
        </w:rPr>
      </w:pPr>
      <w:proofErr w:type="gramStart"/>
      <w:r>
        <w:rPr>
          <w:rStyle w:val="HTML0"/>
        </w:rPr>
        <w:t>op</w:t>
      </w:r>
      <w:proofErr w:type="gramEnd"/>
      <w:r>
        <w:rPr>
          <w:rStyle w:val="HTML0"/>
        </w:rPr>
        <w:t>=&gt;operation: My Operation</w:t>
      </w:r>
    </w:p>
    <w:p w:rsidR="00AC69D7" w:rsidRDefault="00AC69D7" w:rsidP="00AC69D7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cond</w:t>
      </w:r>
      <w:proofErr w:type="spellEnd"/>
      <w:proofErr w:type="gramEnd"/>
      <w:r>
        <w:rPr>
          <w:rStyle w:val="HTML0"/>
        </w:rPr>
        <w:t xml:space="preserve">=&gt;condition: Yes </w:t>
      </w:r>
      <w:r>
        <w:rPr>
          <w:rStyle w:val="hljs-keyword"/>
        </w:rPr>
        <w:t>or</w:t>
      </w:r>
      <w:r>
        <w:rPr>
          <w:rStyle w:val="HTML0"/>
        </w:rPr>
        <w:t xml:space="preserve"> No?</w:t>
      </w:r>
    </w:p>
    <w:p w:rsidR="00AC69D7" w:rsidRDefault="00AC69D7" w:rsidP="00AC69D7">
      <w:pPr>
        <w:pStyle w:val="HTML"/>
        <w:rPr>
          <w:rStyle w:val="HTML0"/>
        </w:rPr>
      </w:pPr>
      <w:proofErr w:type="gramStart"/>
      <w:r>
        <w:rPr>
          <w:rStyle w:val="HTML0"/>
        </w:rPr>
        <w:t>e</w:t>
      </w:r>
      <w:proofErr w:type="gramEnd"/>
      <w:r>
        <w:rPr>
          <w:rStyle w:val="HTML0"/>
        </w:rPr>
        <w:t>=&gt;end</w:t>
      </w:r>
    </w:p>
    <w:p w:rsidR="00AC69D7" w:rsidRDefault="00AC69D7" w:rsidP="00AC69D7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st</w:t>
      </w:r>
      <w:proofErr w:type="spellEnd"/>
      <w:proofErr w:type="gramEnd"/>
      <w:r>
        <w:rPr>
          <w:rStyle w:val="HTML0"/>
        </w:rPr>
        <w:t>-&gt;op-&gt;</w:t>
      </w:r>
      <w:proofErr w:type="spellStart"/>
      <w:r>
        <w:rPr>
          <w:rStyle w:val="HTML0"/>
        </w:rPr>
        <w:t>cond</w:t>
      </w:r>
      <w:proofErr w:type="spellEnd"/>
    </w:p>
    <w:p w:rsidR="00AC69D7" w:rsidRDefault="00AC69D7" w:rsidP="00AC69D7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cond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yes)-&gt;e</w:t>
      </w:r>
    </w:p>
    <w:p w:rsidR="00AC69D7" w:rsidRDefault="00AC69D7" w:rsidP="00AC69D7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cond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no)-&gt;op</w:t>
      </w:r>
    </w:p>
    <w:p w:rsidR="00AC69D7" w:rsidRDefault="00AC69D7" w:rsidP="00AC69D7">
      <w:pPr>
        <w:pStyle w:val="HTML"/>
        <w:rPr>
          <w:rStyle w:val="HTML0"/>
        </w:rPr>
      </w:pPr>
      <w:r>
        <w:rPr>
          <w:rStyle w:val="HTML0"/>
        </w:rPr>
        <w:t>&amp;```</w:t>
      </w:r>
    </w:p>
    <w:p w:rsidR="00AC69D7" w:rsidRDefault="00AC69D7" w:rsidP="00AC69D7">
      <w:pPr>
        <w:pStyle w:val="a3"/>
      </w:pPr>
      <w:r>
        <w:t>效果如下：</w:t>
      </w:r>
      <w:r>
        <w:br/>
        <w:t>简书不支持流程图，所以截了个图</w:t>
      </w:r>
    </w:p>
    <w:p w:rsidR="00AC69D7" w:rsidRDefault="00AC69D7" w:rsidP="00AC69D7"/>
    <w:p w:rsidR="00AC69D7" w:rsidRDefault="00AC69D7" w:rsidP="00AC69D7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//upload-images.jianshu.io/upload_images/6860761-9d9524ba31047696.png?imageMogr2/auto-orient/strip%7CimageView2/2/w/75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5D2C98" id="矩形 1" o:spid="_x0000_s1026" alt="//upload-images.jianshu.io/upload_images/6860761-9d9524ba31047696.png?imageMogr2/auto-orient/strip%7CimageView2/2/w/751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1+xYnhwDAABA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AC69D7" w:rsidRDefault="00AC69D7" w:rsidP="00AC69D7">
      <w:r>
        <w:t>流程图</w:t>
      </w:r>
      <w:r>
        <w:t>.</w:t>
      </w:r>
      <w:proofErr w:type="spellStart"/>
      <w:proofErr w:type="gramStart"/>
      <w:r>
        <w:t>png</w:t>
      </w:r>
      <w:proofErr w:type="spellEnd"/>
      <w:proofErr w:type="gramEnd"/>
    </w:p>
    <w:p w:rsidR="00AC69D7" w:rsidRDefault="00AC69D7" w:rsidP="00AC69D7">
      <w:r>
        <w:lastRenderedPageBreak/>
        <w:br/>
      </w:r>
      <w:r>
        <w:br/>
      </w:r>
      <w:r>
        <w:t>作者：高鸿祥</w:t>
      </w:r>
      <w:r>
        <w:br/>
      </w:r>
      <w:r>
        <w:t>链接：</w:t>
      </w:r>
      <w:r>
        <w:t>https://www.jianshu.com/p/191d1e21f7ed</w:t>
      </w:r>
      <w:r>
        <w:br/>
      </w:r>
      <w:proofErr w:type="gramStart"/>
      <w:r>
        <w:t>來</w:t>
      </w:r>
      <w:proofErr w:type="gramEnd"/>
      <w:r>
        <w:t>源：简书</w:t>
      </w:r>
      <w:r>
        <w:br/>
      </w:r>
      <w:r>
        <w:t>简书著作权</w:t>
      </w:r>
      <w:proofErr w:type="gramStart"/>
      <w:r>
        <w:t>归作者</w:t>
      </w:r>
      <w:proofErr w:type="gramEnd"/>
      <w:r>
        <w:t>所有，任何形式的转载都请联系作者获得授权并注明出处。</w:t>
      </w:r>
    </w:p>
    <w:p w:rsidR="00AC69D7" w:rsidRPr="00AC69D7" w:rsidRDefault="00AC69D7">
      <w:pPr>
        <w:rPr>
          <w:rFonts w:hint="eastAsia"/>
        </w:rPr>
      </w:pPr>
      <w:bookmarkStart w:id="1" w:name="_GoBack"/>
      <w:bookmarkEnd w:id="1"/>
    </w:p>
    <w:sectPr w:rsidR="00AC69D7" w:rsidRPr="00AC6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1B44"/>
    <w:multiLevelType w:val="multilevel"/>
    <w:tmpl w:val="686C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275EB5"/>
    <w:multiLevelType w:val="multilevel"/>
    <w:tmpl w:val="240A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262D3E"/>
    <w:multiLevelType w:val="multilevel"/>
    <w:tmpl w:val="A2BE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954E05"/>
    <w:multiLevelType w:val="multilevel"/>
    <w:tmpl w:val="B916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56191D"/>
    <w:multiLevelType w:val="multilevel"/>
    <w:tmpl w:val="2B8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FB6B03"/>
    <w:multiLevelType w:val="multilevel"/>
    <w:tmpl w:val="5280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FA0085"/>
    <w:multiLevelType w:val="multilevel"/>
    <w:tmpl w:val="5EB4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B15A18"/>
    <w:multiLevelType w:val="multilevel"/>
    <w:tmpl w:val="3902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E1327A"/>
    <w:multiLevelType w:val="multilevel"/>
    <w:tmpl w:val="6A52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F7663E"/>
    <w:multiLevelType w:val="multilevel"/>
    <w:tmpl w:val="278E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E432BE"/>
    <w:multiLevelType w:val="multilevel"/>
    <w:tmpl w:val="C3FA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F20065"/>
    <w:multiLevelType w:val="multilevel"/>
    <w:tmpl w:val="8974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3"/>
  </w:num>
  <w:num w:numId="12">
    <w:abstractNumId w:val="3"/>
    <w:lvlOverride w:ilvl="1">
      <w:lvl w:ilvl="1">
        <w:numFmt w:val="decimal"/>
        <w:lvlText w:val="%2."/>
        <w:lvlJc w:val="left"/>
      </w:lvl>
    </w:lvlOverride>
  </w:num>
  <w:num w:numId="13">
    <w:abstractNumId w:val="2"/>
  </w:num>
  <w:num w:numId="14">
    <w:abstractNumId w:val="2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9E37A2"/>
    <w:rsid w:val="00A808B7"/>
    <w:rsid w:val="00AC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62026-6563-40AA-8173-C5F0E629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C69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6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69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69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69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69D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69D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AC6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C69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C69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C69D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C69D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C69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C69D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C69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69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C69D7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C69D7"/>
  </w:style>
  <w:style w:type="character" w:styleId="a5">
    <w:name w:val="Emphasis"/>
    <w:basedOn w:val="a0"/>
    <w:uiPriority w:val="20"/>
    <w:qFormat/>
    <w:rsid w:val="00AC69D7"/>
    <w:rPr>
      <w:i/>
      <w:iCs/>
    </w:rPr>
  </w:style>
  <w:style w:type="character" w:customStyle="1" w:styleId="hljs-meta">
    <w:name w:val="hljs-meta"/>
    <w:basedOn w:val="a0"/>
    <w:rsid w:val="00AC69D7"/>
  </w:style>
  <w:style w:type="character" w:customStyle="1" w:styleId="hljs-string">
    <w:name w:val="hljs-string"/>
    <w:basedOn w:val="a0"/>
    <w:rsid w:val="00AC69D7"/>
  </w:style>
  <w:style w:type="character" w:customStyle="1" w:styleId="hljs-number">
    <w:name w:val="hljs-number"/>
    <w:basedOn w:val="a0"/>
    <w:rsid w:val="00AC69D7"/>
  </w:style>
  <w:style w:type="character" w:styleId="a6">
    <w:name w:val="Hyperlink"/>
    <w:basedOn w:val="a0"/>
    <w:uiPriority w:val="99"/>
    <w:semiHidden/>
    <w:unhideWhenUsed/>
    <w:rsid w:val="00AC69D7"/>
    <w:rPr>
      <w:color w:val="0000FF"/>
      <w:u w:val="single"/>
    </w:rPr>
  </w:style>
  <w:style w:type="character" w:customStyle="1" w:styleId="hljs-tag">
    <w:name w:val="hljs-tag"/>
    <w:basedOn w:val="a0"/>
    <w:rsid w:val="00AC69D7"/>
  </w:style>
  <w:style w:type="character" w:customStyle="1" w:styleId="hljs-name">
    <w:name w:val="hljs-name"/>
    <w:basedOn w:val="a0"/>
    <w:rsid w:val="00AC69D7"/>
  </w:style>
  <w:style w:type="character" w:customStyle="1" w:styleId="hljs-attr">
    <w:name w:val="hljs-attr"/>
    <w:basedOn w:val="a0"/>
    <w:rsid w:val="00AC69D7"/>
  </w:style>
  <w:style w:type="character" w:customStyle="1" w:styleId="hljs-params">
    <w:name w:val="hljs-params"/>
    <w:basedOn w:val="a0"/>
    <w:rsid w:val="00AC69D7"/>
  </w:style>
  <w:style w:type="character" w:customStyle="1" w:styleId="hljs-function">
    <w:name w:val="hljs-function"/>
    <w:basedOn w:val="a0"/>
    <w:rsid w:val="00AC69D7"/>
  </w:style>
  <w:style w:type="character" w:customStyle="1" w:styleId="hljs-keyword">
    <w:name w:val="hljs-keyword"/>
    <w:basedOn w:val="a0"/>
    <w:rsid w:val="00AC69D7"/>
  </w:style>
  <w:style w:type="character" w:customStyle="1" w:styleId="hljs-title">
    <w:name w:val="hljs-title"/>
    <w:basedOn w:val="a0"/>
    <w:rsid w:val="00AC6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187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3149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3661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0605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8698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8720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043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459552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86379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046787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55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9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8269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9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02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du.com" TargetMode="External"/><Relationship Id="rId5" Type="http://schemas.openxmlformats.org/officeDocument/2006/relationships/hyperlink" Target="https://www.jianshu.com/u/1f5ac0cf6a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424</Words>
  <Characters>2418</Characters>
  <Application>Microsoft Office Word</Application>
  <DocSecurity>0</DocSecurity>
  <Lines>20</Lines>
  <Paragraphs>5</Paragraphs>
  <ScaleCrop>false</ScaleCrop>
  <Company>China</Company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2019-01-05T16:12:00Z</dcterms:created>
  <dcterms:modified xsi:type="dcterms:W3CDTF">2019-01-05T16:16:00Z</dcterms:modified>
</cp:coreProperties>
</file>